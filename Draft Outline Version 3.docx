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897F" w14:textId="77777777" w:rsidR="006C1D65" w:rsidRPr="00D81632" w:rsidRDefault="00D81632">
      <w:pPr>
        <w:rPr>
          <w:b/>
          <w:bCs/>
        </w:rPr>
      </w:pPr>
      <w:r w:rsidRPr="00D81632">
        <w:rPr>
          <w:b/>
          <w:bCs/>
        </w:rPr>
        <w:t>LSST REFRIGERATION ARTICLE</w:t>
      </w:r>
      <w:r w:rsidR="00BF1215">
        <w:rPr>
          <w:b/>
          <w:bCs/>
        </w:rPr>
        <w:tab/>
      </w:r>
      <w:r w:rsidR="00BF1215">
        <w:rPr>
          <w:b/>
          <w:bCs/>
        </w:rPr>
        <w:tab/>
      </w:r>
      <w:r w:rsidR="00BF1215">
        <w:rPr>
          <w:b/>
          <w:bCs/>
        </w:rPr>
        <w:tab/>
      </w:r>
      <w:r w:rsidR="00BF1215">
        <w:rPr>
          <w:b/>
          <w:bCs/>
        </w:rPr>
        <w:tab/>
      </w:r>
      <w:r w:rsidR="00BF1215">
        <w:rPr>
          <w:b/>
          <w:bCs/>
        </w:rPr>
        <w:tab/>
        <w:t xml:space="preserve">Draft Version </w:t>
      </w:r>
      <w:ins w:id="0" w:author="Schindler, Rafe H." w:date="2020-02-24T10:10:00Z">
        <w:r w:rsidR="00847B39">
          <w:rPr>
            <w:b/>
            <w:bCs/>
          </w:rPr>
          <w:t>3</w:t>
        </w:r>
      </w:ins>
      <w:del w:id="1" w:author="Schindler, Rafe H." w:date="2020-02-24T09:24:00Z">
        <w:r w:rsidR="00BF1215" w:rsidDel="00AA57DB">
          <w:rPr>
            <w:b/>
            <w:bCs/>
          </w:rPr>
          <w:delText>1</w:delText>
        </w:r>
      </w:del>
      <w:r w:rsidR="00BF1215">
        <w:rPr>
          <w:b/>
          <w:bCs/>
        </w:rPr>
        <w:t>.0</w:t>
      </w:r>
    </w:p>
    <w:p w14:paraId="3E3DB3A4" w14:textId="77777777" w:rsidR="00D81632" w:rsidRDefault="00D81632"/>
    <w:p w14:paraId="602160A2" w14:textId="77777777" w:rsidR="00D81632" w:rsidRDefault="00384720">
      <w:ins w:id="2" w:author="Schindler, Rafe H." w:date="2020-02-24T10:04:00Z">
        <w:r>
          <w:rPr>
            <w:b/>
            <w:bCs/>
          </w:rPr>
          <w:t xml:space="preserve">Possible </w:t>
        </w:r>
      </w:ins>
      <w:r w:rsidR="00D81632" w:rsidRPr="00D81632">
        <w:rPr>
          <w:b/>
          <w:bCs/>
        </w:rPr>
        <w:t>Authors:</w:t>
      </w:r>
      <w:r w:rsidR="00D81632">
        <w:t xml:space="preserve">  Rafe H. Schindler, Gordon Bowden, </w:t>
      </w:r>
      <w:proofErr w:type="spellStart"/>
      <w:r w:rsidR="00BD49F5" w:rsidRPr="00BD49F5">
        <w:t>Yongqiang</w:t>
      </w:r>
      <w:proofErr w:type="spellEnd"/>
      <w:r w:rsidR="00BD49F5">
        <w:t xml:space="preserve"> (Brian) </w:t>
      </w:r>
      <w:proofErr w:type="spellStart"/>
      <w:r w:rsidR="00BD49F5">
        <w:t>Qiu</w:t>
      </w:r>
      <w:proofErr w:type="spellEnd"/>
      <w:r w:rsidR="00BD49F5">
        <w:t xml:space="preserve">, </w:t>
      </w:r>
      <w:r w:rsidR="00D81632">
        <w:t xml:space="preserve"> Boyd </w:t>
      </w:r>
      <w:proofErr w:type="spellStart"/>
      <w:r w:rsidR="00D81632">
        <w:t>Bowdish</w:t>
      </w:r>
      <w:proofErr w:type="spellEnd"/>
      <w:r w:rsidR="00D81632">
        <w:t xml:space="preserve">, Diane </w:t>
      </w:r>
      <w:proofErr w:type="spellStart"/>
      <w:r w:rsidR="00D81632">
        <w:t>Hascall</w:t>
      </w:r>
      <w:proofErr w:type="spellEnd"/>
      <w:r w:rsidR="00D81632">
        <w:t>, Marg</w:t>
      </w:r>
      <w:r w:rsidR="00BD49F5">
        <w:t>a</w:t>
      </w:r>
      <w:r w:rsidR="00D81632">
        <w:t>ux</w:t>
      </w:r>
      <w:r w:rsidR="00BD49F5">
        <w:t xml:space="preserve"> Lopez, </w:t>
      </w:r>
      <w:r w:rsidR="00D81632">
        <w:t xml:space="preserve"> Thomas </w:t>
      </w:r>
      <w:r w:rsidR="00D81632" w:rsidRPr="00D81632">
        <w:t xml:space="preserve">Markiewicz, </w:t>
      </w:r>
      <w:r w:rsidR="00D81632">
        <w:t>John Ku, J. Brian Langton, Nadine Kurita, Mark Freytag</w:t>
      </w:r>
      <w:r w:rsidR="00BF1215">
        <w:t>, David Shelley</w:t>
      </w:r>
      <w:ins w:id="3" w:author="Schindler, Rafe H." w:date="2020-01-29T13:06:00Z">
        <w:r w:rsidR="001C2B30">
          <w:t>, Stuart Marshall</w:t>
        </w:r>
      </w:ins>
    </w:p>
    <w:p w14:paraId="7B8520AF" w14:textId="77777777" w:rsidR="00D81632" w:rsidRDefault="00D81632"/>
    <w:p w14:paraId="3D43C0C0" w14:textId="77777777" w:rsidR="00D81632" w:rsidRPr="000A6E12" w:rsidRDefault="00D81632">
      <w:pPr>
        <w:rPr>
          <w:b/>
          <w:bCs/>
        </w:rPr>
      </w:pPr>
      <w:r w:rsidRPr="00D81632">
        <w:rPr>
          <w:b/>
          <w:bCs/>
        </w:rPr>
        <w:t>Outline:</w:t>
      </w:r>
    </w:p>
    <w:p w14:paraId="6B46643B" w14:textId="77777777" w:rsidR="00D81632" w:rsidRPr="00BD49F5" w:rsidRDefault="00D81632" w:rsidP="00D81632">
      <w:pPr>
        <w:pStyle w:val="ListParagraph"/>
        <w:numPr>
          <w:ilvl w:val="0"/>
          <w:numId w:val="1"/>
        </w:numPr>
        <w:rPr>
          <w:b/>
          <w:bCs/>
        </w:rPr>
      </w:pPr>
      <w:r w:rsidRPr="00BD49F5">
        <w:rPr>
          <w:b/>
          <w:bCs/>
        </w:rPr>
        <w:t>Overview:</w:t>
      </w:r>
      <w:ins w:id="4" w:author="Schindler, Rafe H." w:date="2020-02-12T13:50:00Z">
        <w:r w:rsidR="00236CCD">
          <w:rPr>
            <w:b/>
            <w:bCs/>
          </w:rPr>
          <w:t xml:space="preserve"> </w:t>
        </w:r>
      </w:ins>
      <w:ins w:id="5" w:author="Schindler, Rafe H." w:date="2020-02-24T10:06:00Z">
        <w:r w:rsidR="00384720">
          <w:rPr>
            <w:b/>
            <w:bCs/>
          </w:rPr>
          <w:t xml:space="preserve">Lead author </w:t>
        </w:r>
      </w:ins>
      <w:ins w:id="6" w:author="Schindler, Rafe H." w:date="2020-02-12T13:50:00Z">
        <w:r w:rsidR="00236CCD">
          <w:rPr>
            <w:b/>
            <w:bCs/>
          </w:rPr>
          <w:t>Rafe</w:t>
        </w:r>
      </w:ins>
      <w:ins w:id="7" w:author="Schindler, Rafe H." w:date="2020-02-24T10:05:00Z">
        <w:r w:rsidR="00384720">
          <w:rPr>
            <w:b/>
            <w:bCs/>
          </w:rPr>
          <w:t xml:space="preserve"> [1 to 2 pages a</w:t>
        </w:r>
      </w:ins>
      <w:ins w:id="8" w:author="Schindler, Rafe H." w:date="2020-02-24T10:06:00Z">
        <w:r w:rsidR="00384720">
          <w:rPr>
            <w:b/>
            <w:bCs/>
          </w:rPr>
          <w:t>nd 3 figures]</w:t>
        </w:r>
      </w:ins>
    </w:p>
    <w:p w14:paraId="06802D83" w14:textId="77777777" w:rsidR="00D81632" w:rsidRPr="00785F35" w:rsidRDefault="00D81632" w:rsidP="00D81632">
      <w:pPr>
        <w:pStyle w:val="ListParagraph"/>
        <w:numPr>
          <w:ilvl w:val="1"/>
          <w:numId w:val="1"/>
        </w:numPr>
      </w:pPr>
      <w:r w:rsidRPr="00785F35">
        <w:t xml:space="preserve">Refrigeration </w:t>
      </w:r>
      <w:r w:rsidR="00785F35" w:rsidRPr="00785F35">
        <w:t xml:space="preserve">and Facility </w:t>
      </w:r>
      <w:r w:rsidRPr="00785F35">
        <w:t xml:space="preserve">Requirements </w:t>
      </w:r>
      <w:ins w:id="9" w:author="Schindler, Rafe H." w:date="2020-02-12T12:27:00Z">
        <w:r w:rsidR="00744F67">
          <w:t>[Rafe]</w:t>
        </w:r>
      </w:ins>
    </w:p>
    <w:p w14:paraId="7E5EBAA6" w14:textId="77777777" w:rsidR="00D81632" w:rsidRPr="00785F35" w:rsidRDefault="00D81632" w:rsidP="00D81632">
      <w:pPr>
        <w:pStyle w:val="ListParagraph"/>
        <w:numPr>
          <w:ilvl w:val="1"/>
          <w:numId w:val="1"/>
        </w:numPr>
      </w:pPr>
      <w:r w:rsidRPr="00785F35">
        <w:t xml:space="preserve">Discussion of </w:t>
      </w:r>
      <w:r w:rsidR="00785F35" w:rsidRPr="00785F35">
        <w:t xml:space="preserve">Technology </w:t>
      </w:r>
      <w:r w:rsidRPr="00785F35">
        <w:t xml:space="preserve">Drivers and </w:t>
      </w:r>
      <w:r w:rsidR="000A6E12">
        <w:t xml:space="preserve">Cooling </w:t>
      </w:r>
      <w:r w:rsidRPr="00785F35">
        <w:t>Options</w:t>
      </w:r>
      <w:ins w:id="10" w:author="Schindler, Rafe H." w:date="2020-02-12T12:27:00Z">
        <w:r w:rsidR="00744F67">
          <w:t xml:space="preserve"> [Gordon]</w:t>
        </w:r>
      </w:ins>
    </w:p>
    <w:p w14:paraId="132B7E20" w14:textId="77777777" w:rsidR="00BD49F5" w:rsidRDefault="00D81632" w:rsidP="00D81632">
      <w:pPr>
        <w:pStyle w:val="ListParagraph"/>
        <w:numPr>
          <w:ilvl w:val="1"/>
          <w:numId w:val="1"/>
        </w:numPr>
      </w:pPr>
      <w:r w:rsidRPr="00785F35">
        <w:t>Arch</w:t>
      </w:r>
      <w:r w:rsidR="00785F35">
        <w:t>i</w:t>
      </w:r>
      <w:r w:rsidRPr="00785F35">
        <w:t xml:space="preserve">tecture </w:t>
      </w:r>
      <w:r w:rsidR="00BD49F5">
        <w:t xml:space="preserve">and Thermal Design </w:t>
      </w:r>
      <w:r w:rsidRPr="00785F35">
        <w:t xml:space="preserve">of the </w:t>
      </w:r>
      <w:r w:rsidR="00785F35">
        <w:t>Cryostat</w:t>
      </w:r>
      <w:ins w:id="11" w:author="Schindler, Rafe H." w:date="2020-02-12T12:27:00Z">
        <w:r w:rsidR="00744F67">
          <w:t>. [Gordon]</w:t>
        </w:r>
      </w:ins>
    </w:p>
    <w:p w14:paraId="06924302" w14:textId="77777777" w:rsidR="00D81632" w:rsidRDefault="00BD49F5" w:rsidP="00D81632">
      <w:pPr>
        <w:pStyle w:val="ListParagraph"/>
        <w:numPr>
          <w:ilvl w:val="1"/>
          <w:numId w:val="1"/>
        </w:numPr>
      </w:pPr>
      <w:r>
        <w:t xml:space="preserve">Architecture of the Cold and Cryogenic </w:t>
      </w:r>
      <w:r w:rsidR="00785F35">
        <w:t xml:space="preserve">Refrigeration </w:t>
      </w:r>
      <w:r w:rsidR="00D81632" w:rsidRPr="00785F35">
        <w:t>Systems</w:t>
      </w:r>
      <w:ins w:id="12" w:author="Schindler, Rafe H." w:date="2020-02-12T12:27:00Z">
        <w:r w:rsidR="00744F67">
          <w:t xml:space="preserve"> [Rafe]</w:t>
        </w:r>
      </w:ins>
    </w:p>
    <w:p w14:paraId="34214BBD" w14:textId="77777777" w:rsidR="000A6E12" w:rsidRDefault="000A6E12" w:rsidP="000A6E12">
      <w:pPr>
        <w:pStyle w:val="ListParagraph"/>
        <w:numPr>
          <w:ilvl w:val="2"/>
          <w:numId w:val="1"/>
        </w:numPr>
      </w:pPr>
      <w:r>
        <w:t>TMA and I&amp;T</w:t>
      </w:r>
    </w:p>
    <w:p w14:paraId="7C636B59" w14:textId="77777777" w:rsidR="00785F35" w:rsidRPr="00785F35" w:rsidRDefault="00785F35" w:rsidP="00785F35">
      <w:pPr>
        <w:pStyle w:val="ListParagraph"/>
        <w:ind w:left="1440"/>
      </w:pPr>
    </w:p>
    <w:p w14:paraId="0D1A1F6F" w14:textId="77777777" w:rsidR="00785F35" w:rsidRPr="00BD49F5" w:rsidRDefault="00BD49F5" w:rsidP="00785F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Cryogenic</w:t>
      </w:r>
      <w:r w:rsidRPr="00BD49F5">
        <w:rPr>
          <w:b/>
          <w:bCs/>
        </w:rPr>
        <w:t xml:space="preserve"> </w:t>
      </w:r>
      <w:r w:rsidR="00785F35" w:rsidRPr="00BD49F5">
        <w:rPr>
          <w:b/>
          <w:bCs/>
        </w:rPr>
        <w:t>Mixed</w:t>
      </w:r>
      <w:r>
        <w:rPr>
          <w:b/>
          <w:bCs/>
        </w:rPr>
        <w:t>-</w:t>
      </w:r>
      <w:r w:rsidR="00785F35" w:rsidRPr="00BD49F5">
        <w:rPr>
          <w:b/>
          <w:bCs/>
        </w:rPr>
        <w:t>Refrigerant System</w:t>
      </w:r>
      <w:ins w:id="13" w:author="Schindler, Rafe H." w:date="2020-02-12T13:50:00Z">
        <w:r w:rsidR="00236CCD">
          <w:rPr>
            <w:b/>
            <w:bCs/>
          </w:rPr>
          <w:t xml:space="preserve"> </w:t>
        </w:r>
      </w:ins>
      <w:ins w:id="14" w:author="Schindler, Rafe H." w:date="2020-02-24T10:06:00Z">
        <w:r w:rsidR="00384720">
          <w:rPr>
            <w:b/>
            <w:bCs/>
          </w:rPr>
          <w:t xml:space="preserve">Lead author </w:t>
        </w:r>
      </w:ins>
      <w:ins w:id="15" w:author="Schindler, Rafe H." w:date="2020-02-12T13:50:00Z">
        <w:r w:rsidR="00236CCD">
          <w:rPr>
            <w:b/>
            <w:bCs/>
          </w:rPr>
          <w:t>Rafe</w:t>
        </w:r>
      </w:ins>
      <w:ins w:id="16" w:author="Schindler, Rafe H." w:date="2020-02-24T10:06:00Z">
        <w:r w:rsidR="00384720">
          <w:rPr>
            <w:b/>
            <w:bCs/>
          </w:rPr>
          <w:t xml:space="preserve"> [</w:t>
        </w:r>
      </w:ins>
      <w:ins w:id="17" w:author="Schindler, Rafe H." w:date="2020-02-24T10:07:00Z">
        <w:r w:rsidR="00384720">
          <w:rPr>
            <w:b/>
            <w:bCs/>
          </w:rPr>
          <w:t xml:space="preserve">10 pages and 6- 8 figures] </w:t>
        </w:r>
      </w:ins>
    </w:p>
    <w:p w14:paraId="3E34A098" w14:textId="77777777" w:rsidR="00785F35" w:rsidRDefault="00785F35" w:rsidP="00785F35">
      <w:pPr>
        <w:pStyle w:val="ListParagraph"/>
        <w:numPr>
          <w:ilvl w:val="1"/>
          <w:numId w:val="1"/>
        </w:numPr>
      </w:pPr>
      <w:r>
        <w:t>Overview of system (major components)</w:t>
      </w:r>
      <w:ins w:id="18" w:author="Schindler, Rafe H." w:date="2020-02-12T13:47:00Z">
        <w:r w:rsidR="00236CCD">
          <w:t>[Rafe]</w:t>
        </w:r>
      </w:ins>
    </w:p>
    <w:p w14:paraId="0401B4B3" w14:textId="77777777" w:rsidR="00785F35" w:rsidRDefault="00785F35" w:rsidP="00785F35">
      <w:pPr>
        <w:pStyle w:val="ListParagraph"/>
        <w:numPr>
          <w:ilvl w:val="1"/>
          <w:numId w:val="1"/>
        </w:numPr>
      </w:pPr>
      <w:r>
        <w:t>Thermodynamics of mixed refrigerants</w:t>
      </w:r>
      <w:ins w:id="19" w:author="Schindler, Rafe H." w:date="2020-02-12T13:47:00Z">
        <w:r w:rsidR="00236CCD">
          <w:t xml:space="preserve"> </w:t>
        </w:r>
      </w:ins>
      <w:ins w:id="20" w:author="Schindler, Rafe H." w:date="2020-02-12T13:49:00Z">
        <w:r w:rsidR="00236CCD">
          <w:t>[Bowden]</w:t>
        </w:r>
      </w:ins>
    </w:p>
    <w:p w14:paraId="507DE376" w14:textId="77777777" w:rsidR="00785F35" w:rsidRDefault="00785F35" w:rsidP="00785F35">
      <w:pPr>
        <w:pStyle w:val="ListParagraph"/>
        <w:numPr>
          <w:ilvl w:val="1"/>
          <w:numId w:val="1"/>
        </w:numPr>
      </w:pPr>
      <w:r>
        <w:t>Mixed Refrigerant Development</w:t>
      </w:r>
      <w:ins w:id="21" w:author="Schindler, Rafe H." w:date="2020-02-12T13:49:00Z">
        <w:r w:rsidR="00236CCD">
          <w:t xml:space="preserve"> [Rafe]</w:t>
        </w:r>
      </w:ins>
    </w:p>
    <w:p w14:paraId="088BF4B2" w14:textId="77777777" w:rsidR="00785F35" w:rsidRDefault="00785F35" w:rsidP="00785F35">
      <w:pPr>
        <w:pStyle w:val="ListParagraph"/>
        <w:numPr>
          <w:ilvl w:val="1"/>
          <w:numId w:val="1"/>
        </w:numPr>
      </w:pPr>
      <w:r>
        <w:t>System Components</w:t>
      </w:r>
      <w:r w:rsidR="000A6E12">
        <w:t xml:space="preserve"> (incl. Assembly and Testing)</w:t>
      </w:r>
      <w:ins w:id="22" w:author="Schindler, Rafe H." w:date="2020-02-12T13:50:00Z">
        <w:r w:rsidR="00236CCD">
          <w:t xml:space="preserve"> [Brian/Rafe]</w:t>
        </w:r>
      </w:ins>
    </w:p>
    <w:p w14:paraId="7C37076F" w14:textId="77777777" w:rsidR="00785F35" w:rsidRDefault="00785F35" w:rsidP="00785F35">
      <w:pPr>
        <w:pStyle w:val="ListParagraph"/>
        <w:numPr>
          <w:ilvl w:val="2"/>
          <w:numId w:val="1"/>
        </w:numPr>
      </w:pPr>
      <w:r>
        <w:t>Compressor Chassis</w:t>
      </w:r>
    </w:p>
    <w:p w14:paraId="6625250F" w14:textId="77777777" w:rsidR="00785F35" w:rsidRDefault="00785F35" w:rsidP="00785F35">
      <w:pPr>
        <w:pStyle w:val="ListParagraph"/>
        <w:numPr>
          <w:ilvl w:val="2"/>
          <w:numId w:val="1"/>
        </w:numPr>
      </w:pPr>
      <w:r>
        <w:t>Transfer Line System Incl. Cabinets</w:t>
      </w:r>
    </w:p>
    <w:p w14:paraId="3A0B947B" w14:textId="77777777" w:rsidR="00785F35" w:rsidRDefault="00785F35" w:rsidP="00785F35">
      <w:pPr>
        <w:pStyle w:val="ListParagraph"/>
        <w:numPr>
          <w:ilvl w:val="2"/>
          <w:numId w:val="1"/>
        </w:numPr>
      </w:pPr>
      <w:proofErr w:type="spellStart"/>
      <w:r>
        <w:t>HeX</w:t>
      </w:r>
      <w:proofErr w:type="spellEnd"/>
      <w:r>
        <w:t xml:space="preserve"> System Design</w:t>
      </w:r>
    </w:p>
    <w:p w14:paraId="694BF8F7" w14:textId="77777777" w:rsidR="00785F35" w:rsidRDefault="00785F35" w:rsidP="00785F35">
      <w:pPr>
        <w:pStyle w:val="ListParagraph"/>
        <w:numPr>
          <w:ilvl w:val="2"/>
          <w:numId w:val="1"/>
        </w:numPr>
      </w:pPr>
      <w:proofErr w:type="spellStart"/>
      <w:r>
        <w:t>Cryoplate</w:t>
      </w:r>
      <w:proofErr w:type="spellEnd"/>
      <w:r>
        <w:t xml:space="preserve"> Design</w:t>
      </w:r>
    </w:p>
    <w:p w14:paraId="229B041C" w14:textId="77777777" w:rsidR="000A6E12" w:rsidRDefault="00785F35" w:rsidP="000A6E12">
      <w:pPr>
        <w:pStyle w:val="ListParagraph"/>
        <w:numPr>
          <w:ilvl w:val="2"/>
          <w:numId w:val="1"/>
        </w:numPr>
      </w:pPr>
      <w:r>
        <w:t>Instrumentation, Control and Monitoring</w:t>
      </w:r>
    </w:p>
    <w:p w14:paraId="2FF95A9F" w14:textId="77777777" w:rsidR="00785F35" w:rsidRDefault="00BD49F5" w:rsidP="000A6E12">
      <w:pPr>
        <w:pStyle w:val="ListParagraph"/>
        <w:numPr>
          <w:ilvl w:val="2"/>
          <w:numId w:val="1"/>
        </w:numPr>
      </w:pPr>
      <w:r>
        <w:t>Operational issues</w:t>
      </w:r>
      <w:r w:rsidR="00BF1215">
        <w:t>(oil, moisture, particulates, etc.)</w:t>
      </w:r>
    </w:p>
    <w:p w14:paraId="0C16654C" w14:textId="77777777" w:rsidR="00BD49F5" w:rsidRDefault="00BD49F5" w:rsidP="00BD49F5">
      <w:pPr>
        <w:pStyle w:val="ListParagraph"/>
        <w:ind w:left="1440"/>
      </w:pPr>
    </w:p>
    <w:p w14:paraId="5238DECA" w14:textId="77777777" w:rsidR="00BD49F5" w:rsidRPr="00BD49F5" w:rsidRDefault="00BD49F5" w:rsidP="00BD49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Cold</w:t>
      </w:r>
      <w:r w:rsidRPr="00BD49F5">
        <w:rPr>
          <w:b/>
          <w:bCs/>
        </w:rPr>
        <w:t xml:space="preserve"> </w:t>
      </w:r>
      <w:r>
        <w:rPr>
          <w:b/>
          <w:bCs/>
        </w:rPr>
        <w:t>Azeotropic-</w:t>
      </w:r>
      <w:r w:rsidRPr="00BD49F5">
        <w:rPr>
          <w:b/>
          <w:bCs/>
        </w:rPr>
        <w:t>Refrigerant System</w:t>
      </w:r>
      <w:ins w:id="23" w:author="Schindler, Rafe H." w:date="2020-02-12T13:50:00Z">
        <w:r w:rsidR="00236CCD">
          <w:rPr>
            <w:b/>
            <w:bCs/>
          </w:rPr>
          <w:t xml:space="preserve"> </w:t>
        </w:r>
      </w:ins>
      <w:ins w:id="24" w:author="Schindler, Rafe H." w:date="2020-02-24T10:08:00Z">
        <w:r w:rsidR="00384720">
          <w:rPr>
            <w:b/>
            <w:bCs/>
          </w:rPr>
          <w:t xml:space="preserve">Lead author </w:t>
        </w:r>
      </w:ins>
      <w:ins w:id="25" w:author="Schindler, Rafe H." w:date="2020-02-12T13:50:00Z">
        <w:r w:rsidR="00236CCD">
          <w:rPr>
            <w:b/>
            <w:bCs/>
          </w:rPr>
          <w:t>Brian</w:t>
        </w:r>
      </w:ins>
      <w:ins w:id="26" w:author="Schindler, Rafe H." w:date="2020-02-24T10:08:00Z">
        <w:r w:rsidR="00384720">
          <w:rPr>
            <w:b/>
            <w:bCs/>
          </w:rPr>
          <w:t xml:space="preserve"> [5 pages 6-8 figures]</w:t>
        </w:r>
      </w:ins>
    </w:p>
    <w:p w14:paraId="6AC7BE7A" w14:textId="77777777" w:rsidR="00BD49F5" w:rsidRDefault="00BD49F5" w:rsidP="00BD49F5">
      <w:pPr>
        <w:pStyle w:val="ListParagraph"/>
        <w:numPr>
          <w:ilvl w:val="1"/>
          <w:numId w:val="1"/>
        </w:numPr>
      </w:pPr>
      <w:r>
        <w:t>Overview of system (major components)</w:t>
      </w:r>
    </w:p>
    <w:p w14:paraId="0BE33906" w14:textId="77777777" w:rsidR="00BD49F5" w:rsidRDefault="00BD49F5" w:rsidP="00BD49F5">
      <w:pPr>
        <w:pStyle w:val="ListParagraph"/>
        <w:numPr>
          <w:ilvl w:val="1"/>
          <w:numId w:val="1"/>
        </w:numPr>
      </w:pPr>
      <w:r>
        <w:t>Thermodynamics of R507A refrigerant</w:t>
      </w:r>
    </w:p>
    <w:p w14:paraId="270F4178" w14:textId="77777777" w:rsidR="00BD49F5" w:rsidRDefault="00BD49F5" w:rsidP="00BD49F5">
      <w:pPr>
        <w:pStyle w:val="ListParagraph"/>
        <w:numPr>
          <w:ilvl w:val="1"/>
          <w:numId w:val="1"/>
        </w:numPr>
      </w:pPr>
      <w:r>
        <w:t>Cold Refrigeration System Development</w:t>
      </w:r>
    </w:p>
    <w:p w14:paraId="0F4F6B78" w14:textId="77777777" w:rsidR="00BD49F5" w:rsidRDefault="00BD49F5" w:rsidP="00BD49F5">
      <w:pPr>
        <w:pStyle w:val="ListParagraph"/>
        <w:numPr>
          <w:ilvl w:val="1"/>
          <w:numId w:val="1"/>
        </w:numPr>
      </w:pPr>
      <w:r>
        <w:t>System Components</w:t>
      </w:r>
    </w:p>
    <w:p w14:paraId="74DA8A05" w14:textId="77777777" w:rsidR="00BD49F5" w:rsidRDefault="00BD49F5" w:rsidP="00BD49F5">
      <w:pPr>
        <w:pStyle w:val="ListParagraph"/>
        <w:numPr>
          <w:ilvl w:val="2"/>
          <w:numId w:val="1"/>
        </w:numPr>
      </w:pPr>
      <w:r>
        <w:t>Compressor Chassis</w:t>
      </w:r>
    </w:p>
    <w:p w14:paraId="7EEDE131" w14:textId="77777777" w:rsidR="00BD49F5" w:rsidRDefault="00BD49F5" w:rsidP="00BD49F5">
      <w:pPr>
        <w:pStyle w:val="ListParagraph"/>
        <w:numPr>
          <w:ilvl w:val="2"/>
          <w:numId w:val="1"/>
        </w:numPr>
      </w:pPr>
      <w:r>
        <w:t>Transfer Line System Incl. Cabinets</w:t>
      </w:r>
    </w:p>
    <w:p w14:paraId="06E50CEA" w14:textId="77777777" w:rsidR="00BD49F5" w:rsidRDefault="00BD49F5" w:rsidP="00BD49F5">
      <w:pPr>
        <w:pStyle w:val="ListParagraph"/>
        <w:numPr>
          <w:ilvl w:val="2"/>
          <w:numId w:val="1"/>
        </w:numPr>
      </w:pPr>
      <w:proofErr w:type="spellStart"/>
      <w:r>
        <w:t>HeX</w:t>
      </w:r>
      <w:proofErr w:type="spellEnd"/>
      <w:r>
        <w:t xml:space="preserve"> System Design</w:t>
      </w:r>
    </w:p>
    <w:p w14:paraId="1C2D2714" w14:textId="77777777" w:rsidR="00BD49F5" w:rsidRDefault="00BD49F5" w:rsidP="00BD49F5">
      <w:pPr>
        <w:pStyle w:val="ListParagraph"/>
        <w:numPr>
          <w:ilvl w:val="2"/>
          <w:numId w:val="1"/>
        </w:numPr>
      </w:pPr>
      <w:proofErr w:type="spellStart"/>
      <w:r>
        <w:t>Coldplate</w:t>
      </w:r>
      <w:proofErr w:type="spellEnd"/>
      <w:r>
        <w:t xml:space="preserve"> Design</w:t>
      </w:r>
    </w:p>
    <w:p w14:paraId="0B40FB57" w14:textId="77777777" w:rsidR="00BD49F5" w:rsidRDefault="00BD49F5" w:rsidP="00BD49F5">
      <w:pPr>
        <w:pStyle w:val="ListParagraph"/>
        <w:numPr>
          <w:ilvl w:val="2"/>
          <w:numId w:val="1"/>
        </w:numPr>
      </w:pPr>
      <w:r>
        <w:t>Instrumentation, Control and Monitoring</w:t>
      </w:r>
    </w:p>
    <w:p w14:paraId="56F7009C" w14:textId="77777777" w:rsidR="00BD49F5" w:rsidRDefault="00BD49F5" w:rsidP="00BD49F5">
      <w:pPr>
        <w:pStyle w:val="ListParagraph"/>
        <w:numPr>
          <w:ilvl w:val="2"/>
          <w:numId w:val="1"/>
        </w:numPr>
      </w:pPr>
      <w:r>
        <w:t>Operational Issues</w:t>
      </w:r>
      <w:r w:rsidR="00BF1215">
        <w:t xml:space="preserve"> (oil, moisture, particulates, etc.)</w:t>
      </w:r>
    </w:p>
    <w:p w14:paraId="5CDF4FDD" w14:textId="77777777" w:rsidR="00BD49F5" w:rsidRDefault="00BD49F5" w:rsidP="00BD49F5">
      <w:pPr>
        <w:pStyle w:val="ListParagraph"/>
        <w:ind w:left="2160"/>
      </w:pPr>
    </w:p>
    <w:p w14:paraId="7E07C066" w14:textId="77777777" w:rsidR="00BD49F5" w:rsidRDefault="00BD49F5" w:rsidP="00BD49F5">
      <w:pPr>
        <w:pStyle w:val="ListParagraph"/>
        <w:numPr>
          <w:ilvl w:val="0"/>
          <w:numId w:val="1"/>
        </w:numPr>
        <w:rPr>
          <w:b/>
          <w:bCs/>
        </w:rPr>
      </w:pPr>
      <w:r w:rsidRPr="00BD49F5">
        <w:rPr>
          <w:b/>
          <w:bCs/>
        </w:rPr>
        <w:t>Performance of the Systems</w:t>
      </w:r>
      <w:ins w:id="27" w:author="Schindler, Rafe H." w:date="2020-02-24T10:09:00Z">
        <w:r w:rsidR="00384720">
          <w:rPr>
            <w:b/>
            <w:bCs/>
          </w:rPr>
          <w:t xml:space="preserve"> Lead author </w:t>
        </w:r>
      </w:ins>
      <w:ins w:id="28" w:author="Schindler, Rafe H." w:date="2020-02-12T13:51:00Z">
        <w:r w:rsidR="00236CCD">
          <w:rPr>
            <w:b/>
            <w:bCs/>
          </w:rPr>
          <w:t>Brian</w:t>
        </w:r>
      </w:ins>
      <w:ins w:id="29" w:author="Schindler, Rafe H." w:date="2020-02-24T10:09:00Z">
        <w:r w:rsidR="00384720">
          <w:rPr>
            <w:b/>
            <w:bCs/>
          </w:rPr>
          <w:t xml:space="preserve"> [8 pages, </w:t>
        </w:r>
      </w:ins>
      <w:ins w:id="30" w:author="Schindler, Rafe H." w:date="2020-02-24T10:10:00Z">
        <w:r w:rsidR="00384720">
          <w:rPr>
            <w:b/>
            <w:bCs/>
          </w:rPr>
          <w:t>4 figures]</w:t>
        </w:r>
      </w:ins>
    </w:p>
    <w:p w14:paraId="0A6D1792" w14:textId="77777777" w:rsidR="00BF1215" w:rsidRDefault="00BF1215" w:rsidP="00BF1215">
      <w:pPr>
        <w:pStyle w:val="ListParagraph"/>
        <w:numPr>
          <w:ilvl w:val="1"/>
          <w:numId w:val="1"/>
        </w:numPr>
      </w:pPr>
      <w:r w:rsidRPr="00BF1215">
        <w:t>R&amp;D system</w:t>
      </w:r>
      <w:r>
        <w:t>’</w:t>
      </w:r>
      <w:r w:rsidRPr="00BF1215">
        <w:t>s performance</w:t>
      </w:r>
      <w:ins w:id="31" w:author="Schindler, Rafe H." w:date="2020-02-24T10:09:00Z">
        <w:r w:rsidR="00384720">
          <w:t>(only text</w:t>
        </w:r>
      </w:ins>
      <w:ins w:id="32" w:author="Schindler, Rafe H." w:date="2020-02-24T10:10:00Z">
        <w:r w:rsidR="00384720">
          <w:t>}</w:t>
        </w:r>
      </w:ins>
    </w:p>
    <w:p w14:paraId="162E021A" w14:textId="77777777" w:rsidR="00BF1215" w:rsidRDefault="00BF1215" w:rsidP="00BF1215">
      <w:pPr>
        <w:pStyle w:val="ListParagraph"/>
        <w:numPr>
          <w:ilvl w:val="2"/>
          <w:numId w:val="1"/>
        </w:numPr>
      </w:pPr>
      <w:r>
        <w:t>Cryo</w:t>
      </w:r>
      <w:r w:rsidR="000A6E12">
        <w:t xml:space="preserve">genic </w:t>
      </w:r>
    </w:p>
    <w:p w14:paraId="7E134C8C" w14:textId="77777777" w:rsidR="00BF1215" w:rsidRPr="00BF1215" w:rsidRDefault="00BF1215" w:rsidP="00BF1215">
      <w:pPr>
        <w:pStyle w:val="ListParagraph"/>
        <w:numPr>
          <w:ilvl w:val="2"/>
          <w:numId w:val="1"/>
        </w:numPr>
      </w:pPr>
      <w:r>
        <w:t>Cold</w:t>
      </w:r>
    </w:p>
    <w:p w14:paraId="456CA466" w14:textId="77777777" w:rsidR="000A6E12" w:rsidRDefault="00BF1215" w:rsidP="00BF1215">
      <w:pPr>
        <w:pStyle w:val="ListParagraph"/>
        <w:numPr>
          <w:ilvl w:val="1"/>
          <w:numId w:val="1"/>
        </w:numPr>
      </w:pPr>
      <w:r>
        <w:t>I&amp;T system</w:t>
      </w:r>
      <w:ins w:id="33" w:author="Schindler, Rafe H." w:date="2020-02-24T10:10:00Z">
        <w:r w:rsidR="00384720">
          <w:t xml:space="preserve"> </w:t>
        </w:r>
      </w:ins>
    </w:p>
    <w:p w14:paraId="73EBBB89" w14:textId="77777777" w:rsidR="000A6E12" w:rsidRDefault="000A6E12" w:rsidP="00BF1215">
      <w:pPr>
        <w:pStyle w:val="ListParagraph"/>
        <w:numPr>
          <w:ilvl w:val="1"/>
          <w:numId w:val="1"/>
        </w:numPr>
      </w:pPr>
      <w:r>
        <w:t>TMA system</w:t>
      </w:r>
    </w:p>
    <w:p w14:paraId="358678D9" w14:textId="77777777" w:rsidR="000A6E12" w:rsidRPr="00785F35" w:rsidRDefault="00BF1215" w:rsidP="000A6E12">
      <w:pPr>
        <w:pStyle w:val="ListParagraph"/>
        <w:numPr>
          <w:ilvl w:val="1"/>
          <w:numId w:val="1"/>
        </w:numPr>
      </w:pPr>
      <w:r w:rsidRPr="00BF1215">
        <w:t>Maintenance</w:t>
      </w:r>
      <w:r>
        <w:t xml:space="preserve"> </w:t>
      </w:r>
      <w:r w:rsidR="000A6E12">
        <w:t>and Lifetimes</w:t>
      </w:r>
      <w:r w:rsidR="000A6E12" w:rsidRPr="00785F35">
        <w:t xml:space="preserve"> </w:t>
      </w:r>
      <w:r w:rsidR="000A6E12">
        <w:t>(expectations)</w:t>
      </w:r>
    </w:p>
    <w:sectPr w:rsidR="000A6E12" w:rsidRPr="00785F35" w:rsidSect="000A6E12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44827"/>
    <w:multiLevelType w:val="hybridMultilevel"/>
    <w:tmpl w:val="697E6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indler, Rafe H.">
    <w15:presenceInfo w15:providerId="AD" w15:userId="S::rafe@slac.stanford.edu::797a3af8-d133-4a01-bc0f-2ed4b672dd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2"/>
    <w:rsid w:val="000A6E12"/>
    <w:rsid w:val="001C2B30"/>
    <w:rsid w:val="00236CCD"/>
    <w:rsid w:val="00384720"/>
    <w:rsid w:val="00744F67"/>
    <w:rsid w:val="00785F35"/>
    <w:rsid w:val="007F7DF7"/>
    <w:rsid w:val="00847B39"/>
    <w:rsid w:val="00866C8F"/>
    <w:rsid w:val="00A13D35"/>
    <w:rsid w:val="00A3003E"/>
    <w:rsid w:val="00AA57DB"/>
    <w:rsid w:val="00BB7362"/>
    <w:rsid w:val="00BD49F5"/>
    <w:rsid w:val="00BF1215"/>
    <w:rsid w:val="00CB1B76"/>
    <w:rsid w:val="00D54DFE"/>
    <w:rsid w:val="00D81632"/>
    <w:rsid w:val="00E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7C1D"/>
  <w15:chartTrackingRefBased/>
  <w15:docId w15:val="{686F8307-047C-A84E-B875-19CA45E4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7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Schindler, Rafe H.</dc:creator>
  <cp:keywords/>
  <dc:description/>
  <cp:lastModifiedBy>Schindler, Rafe H.</cp:lastModifiedBy>
  <cp:revision>3</cp:revision>
  <dcterms:created xsi:type="dcterms:W3CDTF">2020-02-24T18:10:00Z</dcterms:created>
  <dcterms:modified xsi:type="dcterms:W3CDTF">2020-02-24T18:11:00Z</dcterms:modified>
</cp:coreProperties>
</file>